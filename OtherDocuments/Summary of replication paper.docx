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89CEB" w14:textId="77777777" w:rsidR="00945957" w:rsidRDefault="00945957">
      <w:pPr>
        <w:rPr>
          <w:ins w:id="0" w:author="mblimpo@catf.us Blimpo" w:date="2022-10-18T11:01:00Z"/>
          <w:b/>
          <w:bCs/>
        </w:rPr>
      </w:pPr>
    </w:p>
    <w:p w14:paraId="19E00D11" w14:textId="6DD39A70" w:rsidR="00FA4348" w:rsidRPr="00EC3313" w:rsidRDefault="00EC3313">
      <w:pPr>
        <w:rPr>
          <w:b/>
          <w:bCs/>
        </w:rPr>
      </w:pPr>
      <w:r w:rsidRPr="00EC3313">
        <w:rPr>
          <w:b/>
          <w:bCs/>
        </w:rPr>
        <w:t>Summary of replication paper</w:t>
      </w:r>
    </w:p>
    <w:p w14:paraId="565AE1F4" w14:textId="779B42C0" w:rsidR="00EC3313" w:rsidRDefault="00EC3313"/>
    <w:p w14:paraId="7011E7EE" w14:textId="6953AAAD" w:rsidR="0019518E" w:rsidDel="0083786D" w:rsidRDefault="00071C7E" w:rsidP="0019518E">
      <w:pPr>
        <w:rPr>
          <w:del w:id="1" w:author="mblimpo@catf.us Blimpo" w:date="2022-10-18T22:07:00Z"/>
        </w:rPr>
      </w:pPr>
      <w:r>
        <w:t xml:space="preserve">Balán et al. (2022) </w:t>
      </w:r>
      <w:ins w:id="2" w:author="mblimpo@catf.us Blimpo" w:date="2022-10-18T19:58:00Z">
        <w:r w:rsidR="000367F0">
          <w:t xml:space="preserve">use a </w:t>
        </w:r>
      </w:ins>
      <w:ins w:id="3" w:author="mblimpo@catf.us Blimpo" w:date="2022-10-18T19:59:00Z">
        <w:r w:rsidR="000367F0">
          <w:t xml:space="preserve">randomized controlled trial </w:t>
        </w:r>
      </w:ins>
      <w:ins w:id="4" w:author="mblimpo@catf.us Blimpo" w:date="2022-10-18T20:06:00Z">
        <w:r w:rsidR="00401392">
          <w:t xml:space="preserve">in </w:t>
        </w:r>
      </w:ins>
      <w:ins w:id="5" w:author="mblimpo@catf.us Blimpo" w:date="2022-10-18T21:47:00Z">
        <w:r w:rsidR="00C72299">
          <w:t xml:space="preserve">Kananga, the capital city of Kasaï-Central province of </w:t>
        </w:r>
      </w:ins>
      <w:ins w:id="6" w:author="mblimpo@catf.us Blimpo" w:date="2022-10-18T20:06:00Z">
        <w:r w:rsidR="00401392">
          <w:t>the DRC</w:t>
        </w:r>
      </w:ins>
      <w:ins w:id="7" w:author="mblimpo@catf.us Blimpo" w:date="2022-10-18T21:47:00Z">
        <w:r w:rsidR="00C72299">
          <w:t xml:space="preserve">, </w:t>
        </w:r>
      </w:ins>
      <w:ins w:id="8" w:author="mblimpo@catf.us Blimpo" w:date="2022-10-18T20:06:00Z">
        <w:r w:rsidR="00401392">
          <w:t xml:space="preserve"> </w:t>
        </w:r>
      </w:ins>
      <w:ins w:id="9" w:author="mblimpo@catf.us Blimpo" w:date="2022-10-18T19:59:00Z">
        <w:r w:rsidR="000367F0">
          <w:t>to</w:t>
        </w:r>
      </w:ins>
      <w:ins w:id="10" w:author="mblimpo@catf.us Blimpo" w:date="2022-10-18T20:00:00Z">
        <w:r w:rsidR="000367F0">
          <w:t xml:space="preserve"> </w:t>
        </w:r>
      </w:ins>
      <w:ins w:id="11" w:author="mblimpo@catf.us Blimpo" w:date="2022-10-18T20:02:00Z">
        <w:r w:rsidR="000367F0">
          <w:t>assess the extent of tax compl</w:t>
        </w:r>
      </w:ins>
      <w:ins w:id="12" w:author="mblimpo@catf.us Blimpo" w:date="2022-10-18T20:03:00Z">
        <w:r w:rsidR="000367F0">
          <w:t xml:space="preserve">iance depending on whether the tax collectors are </w:t>
        </w:r>
      </w:ins>
      <w:ins w:id="13" w:author="mblimpo@catf.us Blimpo" w:date="2022-10-18T20:00:00Z">
        <w:r w:rsidR="000367F0">
          <w:t xml:space="preserve">local chiefs </w:t>
        </w:r>
      </w:ins>
      <w:ins w:id="14" w:author="mblimpo@catf.us Blimpo" w:date="2022-10-18T20:03:00Z">
        <w:r w:rsidR="000367F0">
          <w:t xml:space="preserve">or </w:t>
        </w:r>
      </w:ins>
      <w:ins w:id="15" w:author="mblimpo@catf.us Blimpo" w:date="2022-10-18T20:00:00Z">
        <w:r w:rsidR="000367F0">
          <w:t>provincial officials</w:t>
        </w:r>
      </w:ins>
      <w:ins w:id="16" w:author="mblimpo@catf.us Blimpo" w:date="2022-10-18T20:04:00Z">
        <w:r w:rsidR="000367F0">
          <w:t>.</w:t>
        </w:r>
      </w:ins>
      <w:ins w:id="17" w:author="mblimpo@catf.us Blimpo" w:date="2022-10-18T22:10:00Z">
        <w:r w:rsidR="003A705E">
          <w:t xml:space="preserve"> </w:t>
        </w:r>
      </w:ins>
      <w:ins w:id="18" w:author="mblimpo@catf.us Blimpo" w:date="2022-10-18T20:04:00Z">
        <w:r w:rsidR="000367F0">
          <w:t>The study speaks to the broader issue of</w:t>
        </w:r>
      </w:ins>
      <w:del w:id="19" w:author="mblimpo@catf.us Blimpo" w:date="2022-10-18T20:04:00Z">
        <w:r w:rsidDel="000367F0">
          <w:delText>ask</w:delText>
        </w:r>
      </w:del>
      <w:r>
        <w:t xml:space="preserve"> h</w:t>
      </w:r>
      <w:r w:rsidR="00EC3313">
        <w:t xml:space="preserve">ow </w:t>
      </w:r>
      <w:del w:id="20" w:author="mblimpo@catf.us Blimpo" w:date="2022-10-18T20:05:00Z">
        <w:r w:rsidR="00EC3313" w:rsidDel="000367F0">
          <w:delText xml:space="preserve">do </w:delText>
        </w:r>
      </w:del>
      <w:r w:rsidR="00EC3313">
        <w:t xml:space="preserve">fragile states build </w:t>
      </w:r>
      <w:del w:id="21" w:author="mblimpo@catf.us Blimpo" w:date="2022-10-18T22:12:00Z">
        <w:r w:rsidR="00EC3313" w:rsidDel="003A705E">
          <w:delText xml:space="preserve">state </w:delText>
        </w:r>
      </w:del>
      <w:r w:rsidR="00EC3313">
        <w:t>capacity</w:t>
      </w:r>
      <w:del w:id="22" w:author="mblimpo@catf.us Blimpo" w:date="2022-10-18T20:04:00Z">
        <w:r w:rsidR="00EC3313" w:rsidDel="000367F0">
          <w:delText xml:space="preserve">? </w:delText>
        </w:r>
      </w:del>
      <w:ins w:id="23" w:author="mblimpo@catf.us Blimpo" w:date="2022-10-18T20:04:00Z">
        <w:r w:rsidR="000367F0">
          <w:t>.</w:t>
        </w:r>
      </w:ins>
      <w:ins w:id="24" w:author="mblimpo@catf.us Blimpo" w:date="2022-10-18T22:10:00Z">
        <w:r w:rsidR="003A705E">
          <w:t xml:space="preserve"> </w:t>
        </w:r>
      </w:ins>
      <w:r w:rsidR="00EC3313">
        <w:t xml:space="preserve">Should </w:t>
      </w:r>
      <w:r w:rsidR="007C5805">
        <w:t xml:space="preserve">such </w:t>
      </w:r>
      <w:del w:id="25" w:author="mblimpo@catf.us Blimpo" w:date="2022-10-18T10:01:00Z">
        <w:r w:rsidR="007C5805" w:rsidDel="00735395">
          <w:delText>a</w:delText>
        </w:r>
        <w:r w:rsidR="000C02D9" w:rsidDel="00735395">
          <w:delText xml:space="preserve"> </w:delText>
        </w:r>
      </w:del>
      <w:r w:rsidR="000C02D9">
        <w:t>state</w:t>
      </w:r>
      <w:r w:rsidR="00EC3313">
        <w:t xml:space="preserve"> leverage local power structures</w:t>
      </w:r>
      <w:r w:rsidR="00086269">
        <w:t xml:space="preserve"> to improve </w:t>
      </w:r>
      <w:del w:id="26" w:author="mblimpo@catf.us Blimpo" w:date="2022-10-18T09:58:00Z">
        <w:r w:rsidR="007C5805" w:rsidDel="00735395">
          <w:delText>a</w:delText>
        </w:r>
        <w:r w:rsidR="000C02D9" w:rsidDel="00735395">
          <w:delText xml:space="preserve"> state</w:delText>
        </w:r>
        <w:r w:rsidR="007C5805" w:rsidDel="00735395">
          <w:delText>’</w:delText>
        </w:r>
        <w:r w:rsidR="000C02D9" w:rsidDel="00735395">
          <w:delText xml:space="preserve">s </w:delText>
        </w:r>
      </w:del>
      <w:ins w:id="27" w:author="mblimpo@catf.us Blimpo" w:date="2022-10-18T09:58:00Z">
        <w:r w:rsidR="00735395">
          <w:t xml:space="preserve">its </w:t>
        </w:r>
      </w:ins>
      <w:r w:rsidR="000C02D9">
        <w:t>capacity to govern</w:t>
      </w:r>
      <w:r w:rsidR="0019518E">
        <w:t xml:space="preserve"> in the </w:t>
      </w:r>
      <w:del w:id="28" w:author="mblimpo@catf.us Blimpo" w:date="2022-10-18T09:56:00Z">
        <w:r w:rsidR="0019518E" w:rsidDel="00735395">
          <w:delText>shortrun</w:delText>
        </w:r>
      </w:del>
      <w:ins w:id="29" w:author="mblimpo@catf.us Blimpo" w:date="2022-10-18T09:56:00Z">
        <w:r w:rsidR="00735395">
          <w:t>short run</w:t>
        </w:r>
      </w:ins>
      <w:r w:rsidR="00EC3313">
        <w:t>?</w:t>
      </w:r>
      <w:ins w:id="30" w:author="mblimpo@catf.us Blimpo" w:date="2022-10-18T22:10:00Z">
        <w:r w:rsidR="003A705E">
          <w:t xml:space="preserve"> </w:t>
        </w:r>
      </w:ins>
      <w:del w:id="31" w:author="mblimpo@catf.us Blimpo" w:date="2022-10-18T22:10:00Z">
        <w:r w:rsidR="00EC3313" w:rsidDel="003A705E">
          <w:delText xml:space="preserve"> </w:delText>
        </w:r>
      </w:del>
      <w:r w:rsidR="00EC3313">
        <w:t xml:space="preserve">Or </w:t>
      </w:r>
      <w:r w:rsidR="00086269">
        <w:t>will greater reliance on</w:t>
      </w:r>
      <w:r w:rsidR="00EC3313">
        <w:t xml:space="preserve"> local elites </w:t>
      </w:r>
      <w:r w:rsidR="000C02D9">
        <w:t>interfere with building</w:t>
      </w:r>
      <w:r w:rsidR="00A65ECE">
        <w:t xml:space="preserve"> </w:t>
      </w:r>
      <w:r w:rsidR="00086269">
        <w:t>state</w:t>
      </w:r>
      <w:r w:rsidR="00A65ECE">
        <w:t xml:space="preserve"> capacity in the </w:t>
      </w:r>
      <w:del w:id="32" w:author="mblimpo@catf.us Blimpo" w:date="2022-10-18T09:57:00Z">
        <w:r w:rsidR="00A65ECE" w:rsidDel="00735395">
          <w:delText>longrun</w:delText>
        </w:r>
      </w:del>
      <w:ins w:id="33" w:author="mblimpo@catf.us Blimpo" w:date="2022-10-18T09:57:00Z">
        <w:r w:rsidR="00735395">
          <w:t>long run</w:t>
        </w:r>
      </w:ins>
      <w:r w:rsidR="00EC3313">
        <w:t>?</w:t>
      </w:r>
      <w:ins w:id="34" w:author="mblimpo@catf.us Blimpo" w:date="2022-10-18T22:10:00Z">
        <w:r w:rsidR="003A705E">
          <w:t xml:space="preserve"> </w:t>
        </w:r>
      </w:ins>
      <w:del w:id="35" w:author="mblimpo@catf.us Blimpo" w:date="2022-10-18T22:10:00Z">
        <w:r w:rsidR="00EC3313" w:rsidDel="003A705E">
          <w:delText xml:space="preserve"> </w:delText>
        </w:r>
      </w:del>
      <w:r w:rsidR="00CA1AC7">
        <w:t>Th</w:t>
      </w:r>
      <w:ins w:id="36" w:author="mblimpo@catf.us Blimpo" w:date="2022-10-18T20:07:00Z">
        <w:r w:rsidR="00401392">
          <w:t>e</w:t>
        </w:r>
      </w:ins>
      <w:del w:id="37" w:author="mblimpo@catf.us Blimpo" w:date="2022-10-18T20:07:00Z">
        <w:r w:rsidR="00CA1AC7" w:rsidDel="00401392">
          <w:delText>is</w:delText>
        </w:r>
      </w:del>
      <w:r w:rsidR="00CA1AC7">
        <w:t xml:space="preserve"> paper</w:t>
      </w:r>
      <w:r w:rsidR="0019518E">
        <w:t xml:space="preserve"> provides evidence on the </w:t>
      </w:r>
      <w:del w:id="38" w:author="mblimpo@catf.us Blimpo" w:date="2022-10-18T09:59:00Z">
        <w:r w:rsidR="0019518E" w:rsidDel="00735395">
          <w:delText>shortrun</w:delText>
        </w:r>
      </w:del>
      <w:ins w:id="39" w:author="mblimpo@catf.us Blimpo" w:date="2022-10-18T09:59:00Z">
        <w:r w:rsidR="00735395">
          <w:t>short-run</w:t>
        </w:r>
      </w:ins>
      <w:r w:rsidR="0019518E">
        <w:t xml:space="preserve"> effects of</w:t>
      </w:r>
      <w:r w:rsidR="00CA1AC7">
        <w:t xml:space="preserve"> delegation and</w:t>
      </w:r>
      <w:ins w:id="40" w:author="mblimpo@catf.us Blimpo" w:date="2022-10-18T22:16:00Z">
        <w:r w:rsidR="00B71333">
          <w:t>/</w:t>
        </w:r>
      </w:ins>
      <w:del w:id="41" w:author="mblimpo@catf.us Blimpo" w:date="2022-10-18T22:15:00Z">
        <w:r w:rsidR="00CA1AC7" w:rsidDel="00B71333">
          <w:delText>/</w:delText>
        </w:r>
      </w:del>
      <w:r w:rsidR="00CA1AC7">
        <w:t xml:space="preserve">or collaboration with local elites </w:t>
      </w:r>
      <w:r w:rsidR="0019518E">
        <w:t xml:space="preserve">on </w:t>
      </w:r>
      <w:r w:rsidR="00CA1AC7">
        <w:t xml:space="preserve">tax collection in </w:t>
      </w:r>
      <w:del w:id="42" w:author="mblimpo@catf.us Blimpo" w:date="2022-10-18T10:03:00Z">
        <w:r w:rsidR="00CA1AC7" w:rsidDel="00735395">
          <w:delText xml:space="preserve">the fragile state of </w:delText>
        </w:r>
      </w:del>
      <w:r w:rsidR="00CA1AC7">
        <w:t>the Democratic Republic of Congo</w:t>
      </w:r>
      <w:r w:rsidR="007C5805">
        <w:t xml:space="preserve"> (DRC)</w:t>
      </w:r>
      <w:ins w:id="43" w:author="mblimpo@catf.us Blimpo" w:date="2022-10-18T10:03:00Z">
        <w:r w:rsidR="00735395">
          <w:t xml:space="preserve">, a state </w:t>
        </w:r>
      </w:ins>
      <w:del w:id="44" w:author="mblimpo@catf.us Blimpo" w:date="2022-10-18T10:03:00Z">
        <w:r w:rsidR="00CA1AC7" w:rsidDel="00735395">
          <w:delText xml:space="preserve">. </w:delText>
        </w:r>
        <w:r w:rsidR="0019518E" w:rsidDel="00735395">
          <w:delText>DRC has</w:delText>
        </w:r>
      </w:del>
      <w:ins w:id="45" w:author="mblimpo@catf.us Blimpo" w:date="2022-10-18T10:03:00Z">
        <w:r w:rsidR="00735395">
          <w:t>with</w:t>
        </w:r>
      </w:ins>
      <w:r w:rsidR="0019518E">
        <w:t xml:space="preserve"> one of the lowest tax-GDP ratios in the world and </w:t>
      </w:r>
      <w:del w:id="46" w:author="mblimpo@catf.us Blimpo" w:date="2022-10-18T10:03:00Z">
        <w:r w:rsidR="0019518E" w:rsidDel="00735395">
          <w:delText xml:space="preserve">faces </w:delText>
        </w:r>
      </w:del>
      <w:ins w:id="47" w:author="mblimpo@catf.us Blimpo" w:date="2022-10-18T10:04:00Z">
        <w:r w:rsidR="00735395">
          <w:t xml:space="preserve">lowest </w:t>
        </w:r>
      </w:ins>
      <w:del w:id="48" w:author="mblimpo@catf.us Blimpo" w:date="2022-10-18T10:04:00Z">
        <w:r w:rsidR="0019518E" w:rsidDel="00735395">
          <w:delText>widespread tax non-</w:delText>
        </w:r>
      </w:del>
      <w:r w:rsidR="0019518E">
        <w:t>compliance.</w:t>
      </w:r>
      <w:ins w:id="49" w:author="mblimpo@catf.us Blimpo" w:date="2022-10-18T22:07:00Z">
        <w:r w:rsidR="0083786D">
          <w:t xml:space="preserve"> </w:t>
        </w:r>
      </w:ins>
      <w:del w:id="50" w:author="mblimpo@catf.us Blimpo" w:date="2022-10-18T22:07:00Z">
        <w:r w:rsidR="0019518E" w:rsidDel="0083786D">
          <w:delText xml:space="preserve"> </w:delText>
        </w:r>
      </w:del>
    </w:p>
    <w:p w14:paraId="5A9B69DC" w14:textId="77777777" w:rsidR="00CA1AC7" w:rsidDel="0083786D" w:rsidRDefault="00CA1AC7" w:rsidP="0045297F">
      <w:pPr>
        <w:rPr>
          <w:del w:id="51" w:author="mblimpo@catf.us Blimpo" w:date="2022-10-18T22:07:00Z"/>
        </w:rPr>
      </w:pPr>
    </w:p>
    <w:p w14:paraId="02042ABF" w14:textId="730CB000" w:rsidR="00CA1AC7" w:rsidDel="0083786D" w:rsidRDefault="0045297F">
      <w:pPr>
        <w:rPr>
          <w:del w:id="52" w:author="mblimpo@catf.us Blimpo" w:date="2022-10-18T22:07:00Z"/>
        </w:rPr>
      </w:pPr>
      <w:r>
        <w:t>Historically, states have delegated their functions, such as tax collection, to private entrepreneurs to economize on administrative costs.</w:t>
      </w:r>
      <w:ins w:id="53" w:author="mblimpo@catf.us Blimpo" w:date="2022-10-18T22:10:00Z">
        <w:r w:rsidR="003A705E">
          <w:t xml:space="preserve"> </w:t>
        </w:r>
      </w:ins>
      <w:del w:id="54" w:author="mblimpo@catf.us Blimpo" w:date="2022-10-18T22:10:00Z">
        <w:r w:rsidDel="003A705E">
          <w:delText xml:space="preserve"> </w:delText>
        </w:r>
      </w:del>
      <w:r>
        <w:t xml:space="preserve">The previous literature has also highlighted </w:t>
      </w:r>
      <w:ins w:id="55" w:author="mblimpo@catf.us Blimpo" w:date="2022-10-18T22:12:00Z">
        <w:r w:rsidR="003A705E">
          <w:t xml:space="preserve">local </w:t>
        </w:r>
      </w:ins>
      <w:ins w:id="56" w:author="mblimpo@catf.us Blimpo" w:date="2022-10-18T22:16:00Z">
        <w:r w:rsidR="00B71333">
          <w:t>elites'</w:t>
        </w:r>
      </w:ins>
      <w:ins w:id="57" w:author="mblimpo@catf.us Blimpo" w:date="2022-10-18T22:12:00Z">
        <w:r w:rsidR="003A705E">
          <w:t xml:space="preserve"> role in establishing the </w:t>
        </w:r>
      </w:ins>
      <w:ins w:id="58" w:author="mblimpo@catf.us Blimpo" w:date="2022-10-18T22:16:00Z">
        <w:r w:rsidR="00B71333">
          <w:t>state's</w:t>
        </w:r>
      </w:ins>
      <w:ins w:id="59" w:author="mblimpo@catf.us Blimpo" w:date="2022-10-18T22:12:00Z">
        <w:r w:rsidR="003A705E">
          <w:t xml:space="preserve"> legitimacy</w:t>
        </w:r>
      </w:ins>
      <w:del w:id="60" w:author="mblimpo@catf.us Blimpo" w:date="2022-10-18T22:12:00Z">
        <w:r w:rsidDel="003A705E">
          <w:delText>the role of local elites in establishing</w:delText>
        </w:r>
        <w:r w:rsidR="0019518E" w:rsidDel="003A705E">
          <w:delText xml:space="preserve"> the</w:delText>
        </w:r>
        <w:r w:rsidDel="003A705E">
          <w:delText xml:space="preserve"> legitimacy</w:delText>
        </w:r>
        <w:r w:rsidR="0019518E" w:rsidDel="003A705E">
          <w:delText xml:space="preserve"> of the state</w:delText>
        </w:r>
      </w:del>
      <w:r>
        <w:t xml:space="preserve"> and </w:t>
      </w:r>
      <w:r w:rsidR="0019518E">
        <w:t xml:space="preserve">improving the </w:t>
      </w:r>
      <w:ins w:id="61" w:author="mblimpo@catf.us Blimpo" w:date="2022-10-18T22:16:00Z">
        <w:r w:rsidR="00B71333">
          <w:t>state's</w:t>
        </w:r>
      </w:ins>
      <w:del w:id="62" w:author="mblimpo@catf.us Blimpo" w:date="2022-10-18T22:16:00Z">
        <w:r w:rsidR="0019518E" w:rsidDel="00B71333">
          <w:delText>state’s</w:delText>
        </w:r>
      </w:del>
      <w:r>
        <w:t xml:space="preserve"> knowledge about local conditions.</w:t>
      </w:r>
      <w:ins w:id="63" w:author="mblimpo@catf.us Blimpo" w:date="2022-10-18T22:10:00Z">
        <w:r w:rsidR="003A705E">
          <w:t xml:space="preserve"> </w:t>
        </w:r>
      </w:ins>
      <w:del w:id="64" w:author="mblimpo@catf.us Blimpo" w:date="2022-10-18T22:10:00Z">
        <w:r w:rsidDel="003A705E">
          <w:delText xml:space="preserve"> </w:delText>
        </w:r>
      </w:del>
      <w:r>
        <w:t xml:space="preserve">However, local elites could also use this increased control to extract greater rents and divert tax revenue for private use. </w:t>
      </w:r>
    </w:p>
    <w:p w14:paraId="13113234" w14:textId="77777777" w:rsidR="0083786D" w:rsidRDefault="0083786D" w:rsidP="0045297F">
      <w:pPr>
        <w:rPr>
          <w:ins w:id="65" w:author="mblimpo@catf.us Blimpo" w:date="2022-10-18T22:08:00Z"/>
        </w:rPr>
      </w:pPr>
    </w:p>
    <w:p w14:paraId="19D041F5" w14:textId="78A5FF82" w:rsidR="00CA1AC7" w:rsidDel="0083786D" w:rsidRDefault="0083786D" w:rsidP="0045297F">
      <w:pPr>
        <w:rPr>
          <w:del w:id="66" w:author="mblimpo@catf.us Blimpo" w:date="2022-10-18T22:07:00Z"/>
        </w:rPr>
      </w:pPr>
      <w:ins w:id="67" w:author="mblimpo@catf.us Blimpo" w:date="2022-10-18T22:08:00Z">
        <w:r>
          <w:tab/>
        </w:r>
      </w:ins>
    </w:p>
    <w:p w14:paraId="31763256" w14:textId="66DC1FCC" w:rsidR="00EC3313" w:rsidDel="0083786D" w:rsidRDefault="003A705E">
      <w:pPr>
        <w:rPr>
          <w:del w:id="68" w:author="mblimpo@catf.us Blimpo" w:date="2022-10-18T22:07:00Z"/>
        </w:rPr>
      </w:pPr>
      <w:ins w:id="69" w:author="mblimpo@catf.us Blimpo" w:date="2022-10-18T22:12:00Z">
        <w:r>
          <w:t>To</w:t>
        </w:r>
      </w:ins>
      <w:del w:id="70" w:author="mblimpo@catf.us Blimpo" w:date="2022-10-18T22:12:00Z">
        <w:r w:rsidR="0045297F" w:rsidDel="003A705E">
          <w:delText>In order to</w:delText>
        </w:r>
      </w:del>
      <w:r w:rsidR="0045297F">
        <w:t xml:space="preserve"> investigate this </w:t>
      </w:r>
      <w:ins w:id="71" w:author="mblimpo@catf.us Blimpo" w:date="2022-10-18T22:10:00Z">
        <w:r>
          <w:t>tradeoff</w:t>
        </w:r>
      </w:ins>
      <w:del w:id="72" w:author="mblimpo@catf.us Blimpo" w:date="2022-10-18T22:10:00Z">
        <w:r w:rsidR="0045297F" w:rsidDel="003A705E">
          <w:delText>tradeoff</w:delText>
        </w:r>
      </w:del>
      <w:r w:rsidR="0045297F">
        <w:t xml:space="preserve"> empirically, the </w:t>
      </w:r>
      <w:del w:id="73" w:author="mblimpo@catf.us Blimpo" w:date="2022-10-18T20:08:00Z">
        <w:r w:rsidR="0045297F" w:rsidDel="00EC3DC2">
          <w:delText xml:space="preserve">authors </w:delText>
        </w:r>
      </w:del>
      <w:ins w:id="74" w:author="mblimpo@catf.us Blimpo" w:date="2022-10-18T21:43:00Z">
        <w:r w:rsidR="00C72299">
          <w:t>study</w:t>
        </w:r>
      </w:ins>
      <w:ins w:id="75" w:author="mblimpo@catf.us Blimpo" w:date="2022-10-18T20:08:00Z">
        <w:r w:rsidR="00EC3DC2">
          <w:t xml:space="preserve"> </w:t>
        </w:r>
      </w:ins>
      <w:ins w:id="76" w:author="mblimpo@catf.us Blimpo" w:date="2022-10-18T21:45:00Z">
        <w:r w:rsidR="00C72299">
          <w:t xml:space="preserve">randomized the assignment of </w:t>
        </w:r>
      </w:ins>
      <w:ins w:id="77" w:author="mblimpo@catf.us Blimpo" w:date="2022-10-18T21:49:00Z">
        <w:r w:rsidR="00C72299">
          <w:t>356 neighborhoods, consisting of 45,162 properties</w:t>
        </w:r>
      </w:ins>
      <w:ins w:id="78" w:author="mblimpo@catf.us Blimpo" w:date="2022-10-18T22:10:00Z">
        <w:r>
          <w:t>,</w:t>
        </w:r>
      </w:ins>
      <w:ins w:id="79" w:author="mblimpo@catf.us Blimpo" w:date="2022-10-18T21:49:00Z">
        <w:r w:rsidR="00C72299">
          <w:t xml:space="preserve"> </w:t>
        </w:r>
      </w:ins>
      <w:ins w:id="80" w:author="mblimpo@catf.us Blimpo" w:date="2022-10-18T21:45:00Z">
        <w:r w:rsidR="00C72299">
          <w:t xml:space="preserve">to </w:t>
        </w:r>
      </w:ins>
      <w:ins w:id="81" w:author="mblimpo@catf.us Blimpo" w:date="2022-10-19T20:42:00Z">
        <w:r w:rsidR="00712B22">
          <w:t>four</w:t>
        </w:r>
      </w:ins>
      <w:ins w:id="82" w:author="mblimpo@catf.us Blimpo" w:date="2022-10-18T21:45:00Z">
        <w:r w:rsidR="00C72299">
          <w:t xml:space="preserve"> </w:t>
        </w:r>
      </w:ins>
      <w:ins w:id="83" w:author="mblimpo@catf.us Blimpo" w:date="2022-10-18T21:53:00Z">
        <w:r w:rsidR="005C1119">
          <w:t>groups e</w:t>
        </w:r>
      </w:ins>
      <w:ins w:id="84" w:author="mblimpo@catf.us Blimpo" w:date="2022-10-18T21:54:00Z">
        <w:r w:rsidR="005C1119">
          <w:t xml:space="preserve">xposed to </w:t>
        </w:r>
      </w:ins>
      <w:ins w:id="85" w:author="mblimpo@catf.us Blimpo" w:date="2022-10-18T22:09:00Z">
        <w:r w:rsidR="0083786D">
          <w:t>different</w:t>
        </w:r>
      </w:ins>
      <w:ins w:id="86" w:author="mblimpo@catf.us Blimpo" w:date="2022-10-18T21:54:00Z">
        <w:r w:rsidR="005C1119">
          <w:t xml:space="preserve"> tax collection </w:t>
        </w:r>
      </w:ins>
      <w:ins w:id="87" w:author="mblimpo@catf.us Blimpo" w:date="2022-10-18T22:05:00Z">
        <w:r w:rsidR="0083786D">
          <w:t>mechanisms</w:t>
        </w:r>
      </w:ins>
      <w:ins w:id="88" w:author="mblimpo@catf.us Blimpo" w:date="2022-10-18T21:54:00Z">
        <w:r w:rsidR="005C1119">
          <w:t xml:space="preserve"> where tax collectors are </w:t>
        </w:r>
      </w:ins>
      <w:ins w:id="89" w:author="mblimpo@catf.us Blimpo" w:date="2022-10-18T22:04:00Z">
        <w:r w:rsidR="0083786D">
          <w:t xml:space="preserve">i) </w:t>
        </w:r>
      </w:ins>
      <w:ins w:id="90" w:author="mblimpo@catf.us Blimpo" w:date="2022-10-18T21:54:00Z">
        <w:r w:rsidR="005C1119">
          <w:t xml:space="preserve">provincial </w:t>
        </w:r>
      </w:ins>
      <w:ins w:id="91" w:author="mblimpo@catf.us Blimpo" w:date="2022-10-18T22:09:00Z">
        <w:r w:rsidR="0083786D">
          <w:t>officials</w:t>
        </w:r>
      </w:ins>
      <w:ins w:id="92" w:author="mblimpo@catf.us Blimpo" w:date="2022-10-18T21:55:00Z">
        <w:r w:rsidR="005C1119">
          <w:t xml:space="preserve"> (Central)</w:t>
        </w:r>
      </w:ins>
      <w:ins w:id="93" w:author="mblimpo@catf.us Blimpo" w:date="2022-10-18T21:54:00Z">
        <w:r w:rsidR="005C1119">
          <w:t xml:space="preserve">, </w:t>
        </w:r>
      </w:ins>
      <w:ins w:id="94" w:author="mblimpo@catf.us Blimpo" w:date="2022-10-18T22:04:00Z">
        <w:r w:rsidR="0083786D">
          <w:t xml:space="preserve">ii) </w:t>
        </w:r>
      </w:ins>
      <w:ins w:id="95" w:author="mblimpo@catf.us Blimpo" w:date="2022-10-18T21:54:00Z">
        <w:r w:rsidR="005C1119">
          <w:t xml:space="preserve">provincial </w:t>
        </w:r>
      </w:ins>
      <w:ins w:id="96" w:author="mblimpo@catf.us Blimpo" w:date="2022-10-18T22:09:00Z">
        <w:r w:rsidR="0083786D">
          <w:t>officials</w:t>
        </w:r>
      </w:ins>
      <w:ins w:id="97" w:author="mblimpo@catf.us Blimpo" w:date="2022-10-18T21:54:00Z">
        <w:r w:rsidR="005C1119">
          <w:t xml:space="preserve"> who benefited from consultation </w:t>
        </w:r>
      </w:ins>
      <w:ins w:id="98" w:author="mblimpo@catf.us Blimpo" w:date="2022-10-18T21:55:00Z">
        <w:r w:rsidR="005C1119">
          <w:t xml:space="preserve">with local chiefs, </w:t>
        </w:r>
      </w:ins>
      <w:ins w:id="99" w:author="mblimpo@catf.us Blimpo" w:date="2022-10-18T21:56:00Z">
        <w:r w:rsidR="005C1119">
          <w:t>(Local)</w:t>
        </w:r>
      </w:ins>
      <w:ins w:id="100" w:author="mblimpo@catf.us Blimpo" w:date="2022-10-18T21:55:00Z">
        <w:r w:rsidR="005C1119">
          <w:t>,</w:t>
        </w:r>
      </w:ins>
      <w:ins w:id="101" w:author="mblimpo@catf.us Blimpo" w:date="2022-10-18T22:05:00Z">
        <w:r w:rsidR="0083786D">
          <w:t xml:space="preserve"> </w:t>
        </w:r>
      </w:ins>
      <w:ins w:id="102" w:author="mblimpo@catf.us Blimpo" w:date="2022-10-19T20:41:00Z">
        <w:r w:rsidR="00712B22">
          <w:t xml:space="preserve">iii) </w:t>
        </w:r>
      </w:ins>
      <w:ins w:id="103" w:author="mblimpo@catf.us Blimpo" w:date="2022-10-18T22:05:00Z">
        <w:r w:rsidR="0083786D">
          <w:t xml:space="preserve">paired provincial official and local chief, </w:t>
        </w:r>
      </w:ins>
      <w:ins w:id="104" w:author="mblimpo@catf.us Blimpo" w:date="2022-10-18T21:55:00Z">
        <w:r w:rsidR="005C1119">
          <w:t xml:space="preserve"> or </w:t>
        </w:r>
      </w:ins>
      <w:ins w:id="105" w:author="mblimpo@catf.us Blimpo" w:date="2022-10-19T20:41:00Z">
        <w:r w:rsidR="00712B22">
          <w:t xml:space="preserve">iv) </w:t>
        </w:r>
      </w:ins>
      <w:ins w:id="106" w:author="mblimpo@catf.us Blimpo" w:date="2022-10-18T21:57:00Z">
        <w:r w:rsidR="005C1119">
          <w:t>a control group</w:t>
        </w:r>
      </w:ins>
      <w:ins w:id="107" w:author="mblimpo@catf.us Blimpo" w:date="2022-10-18T22:05:00Z">
        <w:r w:rsidR="0083786D">
          <w:t xml:space="preserve"> </w:t>
        </w:r>
      </w:ins>
      <w:ins w:id="108" w:author="mblimpo@catf.us Blimpo" w:date="2022-10-18T22:06:00Z">
        <w:r w:rsidR="0083786D">
          <w:t>consisting of a declarative payment process.</w:t>
        </w:r>
      </w:ins>
      <w:ins w:id="109" w:author="mblimpo@catf.us Blimpo" w:date="2022-10-18T22:10:00Z">
        <w:r>
          <w:t xml:space="preserve"> </w:t>
        </w:r>
      </w:ins>
      <w:moveToRangeStart w:id="110" w:author="mblimpo@catf.us Blimpo" w:date="2022-10-18T21:46:00Z" w:name="move117021993"/>
      <w:moveTo w:id="111" w:author="mblimpo@catf.us Blimpo" w:date="2022-10-18T21:46:00Z">
        <w:r w:rsidR="00C72299">
          <w:t>The main comparison is made between two of these treatment arms,</w:t>
        </w:r>
        <w:r w:rsidR="00C72299" w:rsidRPr="009939E3">
          <w:t xml:space="preserve"> </w:t>
        </w:r>
        <w:r w:rsidR="00C72299">
          <w:t>Local and Central.</w:t>
        </w:r>
      </w:moveTo>
      <w:ins w:id="112" w:author="mblimpo@catf.us Blimpo" w:date="2022-10-18T22:10:00Z">
        <w:r>
          <w:t xml:space="preserve"> </w:t>
        </w:r>
      </w:ins>
      <w:moveTo w:id="113" w:author="mblimpo@catf.us Blimpo" w:date="2022-10-18T21:46:00Z">
        <w:del w:id="114" w:author="mblimpo@catf.us Blimpo" w:date="2022-10-18T22:10:00Z">
          <w:r w:rsidR="00C72299" w:rsidDel="003A705E">
            <w:delText xml:space="preserve"> </w:delText>
          </w:r>
        </w:del>
        <w:r w:rsidR="00C72299">
          <w:t>In the Local treatment, local elites are assigned the full tax collection responsibilities.</w:t>
        </w:r>
      </w:moveTo>
      <w:ins w:id="115" w:author="mblimpo@catf.us Blimpo" w:date="2022-10-18T22:10:00Z">
        <w:r>
          <w:t xml:space="preserve"> </w:t>
        </w:r>
      </w:ins>
      <w:moveTo w:id="116" w:author="mblimpo@catf.us Blimpo" w:date="2022-10-18T21:46:00Z">
        <w:del w:id="117" w:author="mblimpo@catf.us Blimpo" w:date="2022-10-18T22:10:00Z">
          <w:r w:rsidR="00C72299" w:rsidDel="003A705E">
            <w:delText xml:space="preserve"> </w:delText>
          </w:r>
        </w:del>
        <w:r w:rsidR="00C72299">
          <w:t>In the Central treatment, state agents are assigned the full tax collection responsibilities with no interaction between state agents and local elites.</w:t>
        </w:r>
      </w:moveTo>
      <w:ins w:id="118" w:author="mblimpo@catf.us Blimpo" w:date="2022-10-18T22:10:00Z">
        <w:r>
          <w:t xml:space="preserve"> </w:t>
        </w:r>
      </w:ins>
      <w:moveTo w:id="119" w:author="mblimpo@catf.us Blimpo" w:date="2022-10-18T21:46:00Z">
        <w:del w:id="120" w:author="mblimpo@catf.us Blimpo" w:date="2022-10-18T22:10:00Z">
          <w:r w:rsidR="00C72299" w:rsidDel="003A705E">
            <w:delText xml:space="preserve"> </w:delText>
          </w:r>
        </w:del>
        <w:r w:rsidR="00C72299">
          <w:t>The experiment also cross-randomized messages to encourage tax compliance.</w:t>
        </w:r>
      </w:moveTo>
      <w:moveToRangeEnd w:id="110"/>
      <w:ins w:id="121" w:author="mblimpo@catf.us Blimpo" w:date="2022-10-18T22:10:00Z">
        <w:r>
          <w:t xml:space="preserve"> </w:t>
        </w:r>
      </w:ins>
      <w:del w:id="122" w:author="mblimpo@catf.us Blimpo" w:date="2022-10-18T20:08:00Z">
        <w:r w:rsidR="0045297F" w:rsidDel="00EC3DC2">
          <w:delText>compare</w:delText>
        </w:r>
      </w:del>
      <w:del w:id="123" w:author="mblimpo@catf.us Blimpo" w:date="2022-10-18T22:06:00Z">
        <w:r w:rsidR="0045297F" w:rsidDel="0083786D">
          <w:delText xml:space="preserve"> the efficiency and social welfare of tax collection performed by state agents </w:delText>
        </w:r>
        <w:r w:rsidR="0019518E" w:rsidDel="0083786D">
          <w:delText>against tax collection</w:delText>
        </w:r>
        <w:r w:rsidR="0045297F" w:rsidDel="0083786D">
          <w:delText xml:space="preserve"> performed</w:delText>
        </w:r>
        <w:r w:rsidR="007C02C9" w:rsidDel="0083786D">
          <w:delText xml:space="preserve"> with the assistance of</w:delText>
        </w:r>
        <w:r w:rsidR="0045297F" w:rsidDel="0083786D">
          <w:delText xml:space="preserve"> local elites in</w:delText>
        </w:r>
      </w:del>
      <w:del w:id="124" w:author="mblimpo@catf.us Blimpo" w:date="2022-10-18T21:48:00Z">
        <w:r w:rsidR="0045297F" w:rsidDel="00C72299">
          <w:delText xml:space="preserve"> 356 neighborhoods, consisting of 45,162 properties</w:delText>
        </w:r>
      </w:del>
      <w:del w:id="125" w:author="mblimpo@catf.us Blimpo" w:date="2022-10-18T22:06:00Z">
        <w:r w:rsidR="0045297F" w:rsidDel="0083786D">
          <w:delText xml:space="preserve">, of </w:delText>
        </w:r>
      </w:del>
      <w:del w:id="126" w:author="mblimpo@catf.us Blimpo" w:date="2022-10-18T21:47:00Z">
        <w:r w:rsidR="0045297F" w:rsidDel="00C72299">
          <w:delText xml:space="preserve">Kananga, the capital city of Kasaï-Central province </w:delText>
        </w:r>
      </w:del>
      <w:del w:id="127" w:author="mblimpo@catf.us Blimpo" w:date="2022-10-18T22:06:00Z">
        <w:r w:rsidR="0045297F" w:rsidDel="0083786D">
          <w:delText xml:space="preserve">in the Democratic Republic of Congo. </w:delText>
        </w:r>
      </w:del>
      <w:r w:rsidR="009939E3">
        <w:t>The authors</w:t>
      </w:r>
      <w:del w:id="128" w:author="mblimpo@catf.us Blimpo" w:date="2022-10-18T21:45:00Z">
        <w:r w:rsidR="009939E3" w:rsidDel="00C72299">
          <w:delText xml:space="preserve"> randomized </w:delText>
        </w:r>
        <w:r w:rsidR="002D435C" w:rsidDel="00C72299">
          <w:delText xml:space="preserve">the assignment of </w:delText>
        </w:r>
        <w:r w:rsidR="00CA1AC7" w:rsidDel="00C72299">
          <w:delText>neighborhood</w:delText>
        </w:r>
        <w:r w:rsidR="002D435C" w:rsidDel="00C72299">
          <w:delText>s</w:delText>
        </w:r>
        <w:r w:rsidR="00CA1AC7" w:rsidDel="00C72299">
          <w:delText xml:space="preserve"> </w:delText>
        </w:r>
        <w:r w:rsidR="002D435C" w:rsidDel="00C72299">
          <w:delText xml:space="preserve">to </w:delText>
        </w:r>
        <w:r w:rsidR="007C02C9" w:rsidDel="00C72299">
          <w:delText xml:space="preserve">four </w:delText>
        </w:r>
        <w:r w:rsidR="002D435C" w:rsidDel="00C72299">
          <w:delText>types of</w:delText>
        </w:r>
        <w:r w:rsidR="00CA1AC7" w:rsidDel="00C72299">
          <w:delText xml:space="preserve"> </w:delText>
        </w:r>
        <w:r w:rsidR="002D435C" w:rsidDel="00C72299">
          <w:delText>collaboration with local actors</w:delText>
        </w:r>
        <w:r w:rsidR="007C02C9" w:rsidDel="00C72299">
          <w:delText xml:space="preserve"> </w:delText>
        </w:r>
        <w:r w:rsidR="002A0114" w:rsidDel="00C72299">
          <w:delText>using a rerandomization procedure to improve balance across a set of covariates</w:delText>
        </w:r>
        <w:r w:rsidR="009939E3" w:rsidDel="00C72299">
          <w:delText>.</w:delText>
        </w:r>
      </w:del>
      <w:r w:rsidR="009939E3">
        <w:t xml:space="preserve">  </w:t>
      </w:r>
      <w:moveFromRangeStart w:id="129" w:author="mblimpo@catf.us Blimpo" w:date="2022-10-18T21:46:00Z" w:name="move117021993"/>
      <w:moveFrom w:id="130" w:author="mblimpo@catf.us Blimpo" w:date="2022-10-18T21:46:00Z">
        <w:r w:rsidR="002D435C" w:rsidDel="00C72299">
          <w:t>The main comparison is</w:t>
        </w:r>
        <w:r w:rsidR="007C02C9" w:rsidDel="00C72299">
          <w:t xml:space="preserve"> made</w:t>
        </w:r>
        <w:r w:rsidR="002D435C" w:rsidDel="00C72299">
          <w:t xml:space="preserve"> between</w:t>
        </w:r>
        <w:r w:rsidR="0088214E" w:rsidDel="00C72299">
          <w:t xml:space="preserve"> two</w:t>
        </w:r>
        <w:r w:rsidR="007C02C9" w:rsidDel="00C72299">
          <w:t xml:space="preserve"> of these</w:t>
        </w:r>
        <w:r w:rsidR="0088214E" w:rsidDel="00C72299">
          <w:t xml:space="preserve"> treatment arms,</w:t>
        </w:r>
        <w:r w:rsidR="009939E3" w:rsidRPr="009939E3" w:rsidDel="00C72299">
          <w:t xml:space="preserve"> </w:t>
        </w:r>
        <w:r w:rsidR="009939E3" w:rsidDel="00C72299">
          <w:t xml:space="preserve">Local </w:t>
        </w:r>
        <w:r w:rsidR="0088214E" w:rsidDel="00C72299">
          <w:t>and</w:t>
        </w:r>
        <w:r w:rsidR="009939E3" w:rsidDel="00C72299">
          <w:t xml:space="preserve"> Central</w:t>
        </w:r>
        <w:r w:rsidR="0088214E" w:rsidDel="00C72299">
          <w:t xml:space="preserve">. </w:t>
        </w:r>
        <w:r w:rsidR="007C02C9" w:rsidDel="00C72299">
          <w:t xml:space="preserve">In the Local treatment, local elites are assigned the full tax collection responsibilities. In the Central treatment, state agents are assigned the full tax collection responsibilities with no interaction between state agents and local elites. </w:t>
        </w:r>
        <w:r w:rsidR="0088214E" w:rsidDel="00C72299">
          <w:t>The experiment also c</w:t>
        </w:r>
        <w:r w:rsidR="002A0114" w:rsidDel="00C72299">
          <w:t>ross-randomiz</w:t>
        </w:r>
        <w:r w:rsidR="0088214E" w:rsidDel="00C72299">
          <w:t>ed messages to encourage tax compliance</w:t>
        </w:r>
        <w:r w:rsidR="002A0114" w:rsidDel="00C72299">
          <w:t xml:space="preserve">. </w:t>
        </w:r>
      </w:moveFrom>
      <w:moveFromRangeEnd w:id="129"/>
      <w:r w:rsidR="00FB164E">
        <w:t xml:space="preserve">The </w:t>
      </w:r>
      <w:ins w:id="131" w:author="mblimpo@catf.us Blimpo" w:date="2022-10-18T22:15:00Z">
        <w:r w:rsidR="00B71333">
          <w:t>primary</w:t>
        </w:r>
      </w:ins>
      <w:del w:id="132" w:author="mblimpo@catf.us Blimpo" w:date="2022-10-18T22:15:00Z">
        <w:r w:rsidR="00FB164E" w:rsidDel="00B71333">
          <w:delText>main</w:delText>
        </w:r>
      </w:del>
      <w:r w:rsidR="00FB164E">
        <w:t xml:space="preserve"> outcome variable is tax compliance and comes from a</w:t>
      </w:r>
      <w:r w:rsidR="009939E3">
        <w:t>dministrative data</w:t>
      </w:r>
      <w:r w:rsidR="00FB164E">
        <w:t>.</w:t>
      </w:r>
      <w:ins w:id="133" w:author="mblimpo@catf.us Blimpo" w:date="2022-10-18T22:10:00Z">
        <w:r>
          <w:t xml:space="preserve"> </w:t>
        </w:r>
      </w:ins>
      <w:del w:id="134" w:author="mblimpo@catf.us Blimpo" w:date="2022-10-18T22:10:00Z">
        <w:r w:rsidR="00FB164E" w:rsidDel="003A705E">
          <w:delText xml:space="preserve"> </w:delText>
        </w:r>
      </w:del>
      <w:r w:rsidR="00FB164E">
        <w:t xml:space="preserve">The authors also collected information using a household survey </w:t>
      </w:r>
      <w:r w:rsidR="007C02C9">
        <w:t xml:space="preserve">that </w:t>
      </w:r>
      <w:ins w:id="135" w:author="mblimpo@catf.us Blimpo" w:date="2022-10-18T22:11:00Z">
        <w:r>
          <w:t>allowed</w:t>
        </w:r>
      </w:ins>
      <w:del w:id="136" w:author="mblimpo@catf.us Blimpo" w:date="2022-10-18T22:11:00Z">
        <w:r w:rsidR="007C02C9" w:rsidDel="003A705E">
          <w:delText>allows</w:delText>
        </w:r>
      </w:del>
      <w:r w:rsidR="007C02C9">
        <w:t xml:space="preserve"> them to measure</w:t>
      </w:r>
      <w:r w:rsidR="00FB164E">
        <w:t xml:space="preserve"> willingness to pay, </w:t>
      </w:r>
      <w:r w:rsidR="007C02C9">
        <w:t xml:space="preserve">household </w:t>
      </w:r>
      <w:r w:rsidR="00FB164E">
        <w:t>income</w:t>
      </w:r>
      <w:ins w:id="137" w:author="mblimpo@catf.us Blimpo" w:date="2022-10-18T22:09:00Z">
        <w:r w:rsidR="0083786D">
          <w:t>,</w:t>
        </w:r>
      </w:ins>
      <w:r w:rsidR="007C02C9">
        <w:t xml:space="preserve"> </w:t>
      </w:r>
      <w:ins w:id="138" w:author="mblimpo@catf.us Blimpo" w:date="2022-10-18T22:13:00Z">
        <w:r>
          <w:t>property quality, and</w:t>
        </w:r>
      </w:ins>
      <w:del w:id="139" w:author="mblimpo@catf.us Blimpo" w:date="2022-10-18T22:13:00Z">
        <w:r w:rsidR="007C02C9" w:rsidDel="003A705E">
          <w:delText>and property quality as well as</w:delText>
        </w:r>
      </w:del>
      <w:r w:rsidR="00FB164E">
        <w:t xml:space="preserve"> interactions with tax collectors.  </w:t>
      </w:r>
    </w:p>
    <w:p w14:paraId="587DDC00" w14:textId="77777777" w:rsidR="0083786D" w:rsidRDefault="0083786D">
      <w:pPr>
        <w:rPr>
          <w:ins w:id="140" w:author="mblimpo@catf.us Blimpo" w:date="2022-10-18T22:08:00Z"/>
        </w:rPr>
      </w:pPr>
    </w:p>
    <w:p w14:paraId="5D7DB535" w14:textId="2736EEF9" w:rsidR="00751D98" w:rsidDel="0083786D" w:rsidRDefault="0083786D">
      <w:pPr>
        <w:rPr>
          <w:del w:id="141" w:author="mblimpo@catf.us Blimpo" w:date="2022-10-18T22:07:00Z"/>
        </w:rPr>
      </w:pPr>
      <w:ins w:id="142" w:author="mblimpo@catf.us Blimpo" w:date="2022-10-18T22:08:00Z">
        <w:r>
          <w:tab/>
        </w:r>
      </w:ins>
    </w:p>
    <w:p w14:paraId="0138EB11" w14:textId="3172B0CB" w:rsidR="002875FC" w:rsidDel="0083786D" w:rsidRDefault="002A0114">
      <w:pPr>
        <w:rPr>
          <w:del w:id="143" w:author="mblimpo@catf.us Blimpo" w:date="2022-10-18T22:07:00Z"/>
        </w:rPr>
      </w:pPr>
      <w:r>
        <w:t xml:space="preserve">The </w:t>
      </w:r>
      <w:ins w:id="144" w:author="mblimpo@catf.us Blimpo" w:date="2022-10-18T22:16:00Z">
        <w:r w:rsidR="00B71333">
          <w:t>paper's</w:t>
        </w:r>
      </w:ins>
      <w:ins w:id="145" w:author="mblimpo@catf.us Blimpo" w:date="2022-10-18T22:13:00Z">
        <w:r w:rsidR="003A705E">
          <w:t xml:space="preserve"> main result</w:t>
        </w:r>
      </w:ins>
      <w:del w:id="146" w:author="mblimpo@catf.us Blimpo" w:date="2022-10-18T22:13:00Z">
        <w:r w:rsidDel="003A705E">
          <w:delText>main result of the paper</w:delText>
        </w:r>
      </w:del>
      <w:r>
        <w:t xml:space="preserve"> is that</w:t>
      </w:r>
      <w:r w:rsidR="007C02C9">
        <w:t xml:space="preserve"> the</w:t>
      </w:r>
      <w:r>
        <w:t xml:space="preserve"> Local treatment achieves a</w:t>
      </w:r>
      <w:r w:rsidR="003729A2">
        <w:t xml:space="preserve"> 50% increase in tax compliance relative to</w:t>
      </w:r>
      <w:r w:rsidR="007C02C9">
        <w:t xml:space="preserve"> the</w:t>
      </w:r>
      <w:r w:rsidR="003729A2">
        <w:t xml:space="preserve"> Central </w:t>
      </w:r>
      <w:r>
        <w:t>treatment</w:t>
      </w:r>
      <w:r w:rsidR="003729A2">
        <w:t>.</w:t>
      </w:r>
      <w:ins w:id="147" w:author="mblimpo@catf.us Blimpo" w:date="2022-10-18T22:10:00Z">
        <w:r w:rsidR="003A705E">
          <w:t xml:space="preserve"> </w:t>
        </w:r>
      </w:ins>
      <w:del w:id="148" w:author="mblimpo@catf.us Blimpo" w:date="2022-10-18T22:10:00Z">
        <w:r w:rsidR="003729A2" w:rsidDel="003A705E">
          <w:delText xml:space="preserve"> </w:delText>
        </w:r>
      </w:del>
      <w:r w:rsidR="003729A2">
        <w:t>Tax messages also were effective</w:t>
      </w:r>
      <w:r>
        <w:t xml:space="preserve"> in increasing compliance.</w:t>
      </w:r>
      <w:ins w:id="149" w:author="mblimpo@catf.us Blimpo" w:date="2022-10-18T22:10:00Z">
        <w:r w:rsidR="003A705E">
          <w:t xml:space="preserve"> </w:t>
        </w:r>
      </w:ins>
      <w:del w:id="150" w:author="mblimpo@catf.us Blimpo" w:date="2022-10-18T22:10:00Z">
        <w:r w:rsidR="007C02C9" w:rsidDel="003A705E">
          <w:delText xml:space="preserve"> </w:delText>
        </w:r>
      </w:del>
      <w:ins w:id="151" w:author="mblimpo@catf.us Blimpo" w:date="2022-10-18T22:14:00Z">
        <w:r w:rsidR="00B71333">
          <w:t>However, tax</w:t>
        </w:r>
      </w:ins>
      <w:del w:id="152" w:author="mblimpo@catf.us Blimpo" w:date="2022-10-18T22:14:00Z">
        <w:r w:rsidR="002875FC" w:rsidDel="00B71333">
          <w:delText>Tax</w:delText>
        </w:r>
      </w:del>
      <w:r w:rsidR="002875FC">
        <w:t xml:space="preserve"> collectors in the </w:t>
      </w:r>
      <w:r w:rsidR="003729A2">
        <w:t>Local</w:t>
      </w:r>
      <w:r w:rsidR="002875FC">
        <w:t xml:space="preserve"> treatment were</w:t>
      </w:r>
      <w:del w:id="153" w:author="mblimpo@catf.us Blimpo" w:date="2022-10-18T22:14:00Z">
        <w:r w:rsidR="002875FC" w:rsidDel="00B71333">
          <w:delText>, however,</w:delText>
        </w:r>
      </w:del>
      <w:r w:rsidR="003729A2">
        <w:t xml:space="preserve"> more likely to collect bribes than</w:t>
      </w:r>
      <w:r w:rsidR="002875FC">
        <w:t xml:space="preserve"> those in the</w:t>
      </w:r>
      <w:r w:rsidR="003729A2">
        <w:t xml:space="preserve"> Central</w:t>
      </w:r>
      <w:r w:rsidR="002875FC">
        <w:t xml:space="preserve"> treatment</w:t>
      </w:r>
      <w:ins w:id="154" w:author="mblimpo@catf.us Blimpo" w:date="2022-10-18T22:14:00Z">
        <w:r w:rsidR="003A705E">
          <w:t>. Still, these</w:t>
        </w:r>
      </w:ins>
      <w:del w:id="155" w:author="mblimpo@catf.us Blimpo" w:date="2022-10-18T22:14:00Z">
        <w:r w:rsidR="002875FC" w:rsidDel="003A705E">
          <w:delText>,</w:delText>
        </w:r>
        <w:r w:rsidR="003729A2" w:rsidDel="003A705E">
          <w:delText xml:space="preserve"> but</w:delText>
        </w:r>
        <w:r w:rsidR="007C02C9" w:rsidDel="003A705E">
          <w:delText xml:space="preserve"> these</w:delText>
        </w:r>
      </w:del>
      <w:r w:rsidR="007C02C9">
        <w:t xml:space="preserve"> additional bribes</w:t>
      </w:r>
      <w:r w:rsidR="003729A2">
        <w:t xml:space="preserve"> </w:t>
      </w:r>
      <w:ins w:id="156" w:author="mblimpo@catf.us Blimpo" w:date="2022-10-18T22:16:00Z">
        <w:r w:rsidR="00B71333">
          <w:t>didn't</w:t>
        </w:r>
      </w:ins>
      <w:del w:id="157" w:author="mblimpo@catf.us Blimpo" w:date="2022-10-18T22:16:00Z">
        <w:r w:rsidR="003729A2" w:rsidDel="00B71333">
          <w:delText>didn’t</w:delText>
        </w:r>
      </w:del>
      <w:r w:rsidR="003729A2">
        <w:t xml:space="preserve"> lead to measurable differences in revenue mobilization.</w:t>
      </w:r>
      <w:ins w:id="158" w:author="mblimpo@catf.us Blimpo" w:date="2022-10-18T22:10:00Z">
        <w:r w:rsidR="003A705E">
          <w:t xml:space="preserve"> </w:t>
        </w:r>
      </w:ins>
      <w:del w:id="159" w:author="mblimpo@catf.us Blimpo" w:date="2022-10-18T22:10:00Z">
        <w:r w:rsidR="003729A2" w:rsidDel="003A705E">
          <w:delText xml:space="preserve"> </w:delText>
        </w:r>
      </w:del>
      <w:r w:rsidR="007C02C9">
        <w:t xml:space="preserve">Importantly, tax collectors in the </w:t>
      </w:r>
      <w:r w:rsidR="003729A2">
        <w:t xml:space="preserve">Local </w:t>
      </w:r>
      <w:r w:rsidR="007C02C9">
        <w:t xml:space="preserve">treatment are </w:t>
      </w:r>
      <w:r w:rsidR="003729A2">
        <w:t xml:space="preserve">more likely to exempt </w:t>
      </w:r>
      <w:ins w:id="160" w:author="mblimpo@catf.us Blimpo" w:date="2022-10-18T22:11:00Z">
        <w:r w:rsidR="003A705E">
          <w:t xml:space="preserve">the </w:t>
        </w:r>
      </w:ins>
      <w:r w:rsidR="003729A2">
        <w:t>elderly</w:t>
      </w:r>
      <w:ins w:id="161" w:author="mblimpo@catf.us Blimpo" w:date="2022-10-18T22:11:00Z">
        <w:r w:rsidR="003A705E">
          <w:t xml:space="preserve"> and the </w:t>
        </w:r>
      </w:ins>
      <w:del w:id="162" w:author="mblimpo@catf.us Blimpo" w:date="2022-10-18T22:11:00Z">
        <w:r w:rsidR="003729A2" w:rsidDel="003A705E">
          <w:delText>/</w:delText>
        </w:r>
      </w:del>
      <w:r w:rsidR="003729A2">
        <w:t>disabled as required by law.</w:t>
      </w:r>
      <w:r w:rsidR="007C02C9">
        <w:t xml:space="preserve"> </w:t>
      </w:r>
      <w:ins w:id="163" w:author="mblimpo@catf.us Blimpo" w:date="2022-10-18T22:07:00Z">
        <w:r w:rsidR="0083786D">
          <w:t xml:space="preserve"> </w:t>
        </w:r>
      </w:ins>
    </w:p>
    <w:p w14:paraId="055B7CC5" w14:textId="77777777" w:rsidR="002875FC" w:rsidDel="0083786D" w:rsidRDefault="002875FC">
      <w:pPr>
        <w:rPr>
          <w:del w:id="164" w:author="mblimpo@catf.us Blimpo" w:date="2022-10-18T22:07:00Z"/>
        </w:rPr>
      </w:pPr>
    </w:p>
    <w:p w14:paraId="6F903C68" w14:textId="76CAF91D" w:rsidR="00310323" w:rsidRDefault="002875FC">
      <w:pPr>
        <w:rPr>
          <w:ins w:id="165" w:author="mblimpo@catf.us Blimpo" w:date="2022-10-18T20:14:00Z"/>
        </w:rPr>
      </w:pPr>
      <w:r>
        <w:t xml:space="preserve">The authors argue that the benefits of </w:t>
      </w:r>
      <w:ins w:id="166" w:author="mblimpo@catf.us Blimpo" w:date="2022-10-18T22:11:00Z">
        <w:r w:rsidR="003A705E">
          <w:t xml:space="preserve">the </w:t>
        </w:r>
      </w:ins>
      <w:r>
        <w:t>delegation are due to the informational advantage of local elites.</w:t>
      </w:r>
      <w:ins w:id="167" w:author="mblimpo@catf.us Blimpo" w:date="2022-10-18T22:10:00Z">
        <w:r w:rsidR="003A705E">
          <w:t xml:space="preserve"> </w:t>
        </w:r>
      </w:ins>
      <w:del w:id="168" w:author="mblimpo@catf.us Blimpo" w:date="2022-10-18T22:10:00Z">
        <w:r w:rsidDel="003A705E">
          <w:delText xml:space="preserve"> </w:delText>
        </w:r>
      </w:del>
      <w:r>
        <w:t>Notably, as state capacity increases, this informational advantage will dissipate</w:t>
      </w:r>
      <w:ins w:id="169" w:author="mblimpo@catf.us Blimpo" w:date="2022-10-18T22:11:00Z">
        <w:r w:rsidR="003A705E">
          <w:t>,</w:t>
        </w:r>
      </w:ins>
      <w:r>
        <w:t xml:space="preserve"> and a virtuous cycle can emerge through an initial </w:t>
      </w:r>
      <w:ins w:id="170" w:author="mblimpo@catf.us Blimpo" w:date="2022-10-18T22:15:00Z">
        <w:r w:rsidR="00B71333">
          <w:t>rise</w:t>
        </w:r>
      </w:ins>
      <w:del w:id="171" w:author="mblimpo@catf.us Blimpo" w:date="2022-10-18T22:15:00Z">
        <w:r w:rsidDel="00B71333">
          <w:delText>increase</w:delText>
        </w:r>
      </w:del>
      <w:r>
        <w:t xml:space="preserve"> in tax revenue mobilization due to delegation.</w:t>
      </w:r>
      <w:ins w:id="172" w:author="mblimpo@catf.us Blimpo" w:date="2022-10-18T22:10:00Z">
        <w:r w:rsidR="003A705E">
          <w:t xml:space="preserve"> </w:t>
        </w:r>
      </w:ins>
      <w:del w:id="173" w:author="mblimpo@catf.us Blimpo" w:date="2022-10-18T22:10:00Z">
        <w:r w:rsidDel="003A705E">
          <w:delText xml:space="preserve"> </w:delText>
        </w:r>
      </w:del>
      <w:r w:rsidR="007C02C9">
        <w:t>Their a</w:t>
      </w:r>
      <w:r w:rsidR="00834610">
        <w:t xml:space="preserve">nalysis suggests that a revenue-maximizing government would need to </w:t>
      </w:r>
      <w:ins w:id="174" w:author="mblimpo@catf.us Blimpo" w:date="2022-10-18T22:12:00Z">
        <w:r w:rsidR="003A705E">
          <w:t>weigh</w:t>
        </w:r>
      </w:ins>
      <w:del w:id="175" w:author="mblimpo@catf.us Blimpo" w:date="2022-10-18T22:12:00Z">
        <w:r w:rsidR="00834610" w:rsidDel="003A705E">
          <w:delText>weight</w:delText>
        </w:r>
      </w:del>
      <w:r w:rsidR="00834610">
        <w:t xml:space="preserve"> the social cost of bribing much higher than net tax revenue </w:t>
      </w:r>
      <w:ins w:id="176" w:author="mblimpo@catf.us Blimpo" w:date="2022-10-18T22:16:00Z">
        <w:r w:rsidR="00B71333">
          <w:t>not to prefer</w:t>
        </w:r>
      </w:ins>
      <w:del w:id="177" w:author="mblimpo@catf.us Blimpo" w:date="2022-10-18T22:14:00Z">
        <w:r w:rsidR="00834610" w:rsidDel="00B71333">
          <w:delText>in order to</w:delText>
        </w:r>
      </w:del>
      <w:del w:id="178" w:author="mblimpo@catf.us Blimpo" w:date="2022-10-18T22:16:00Z">
        <w:r w:rsidR="00834610" w:rsidDel="00B71333">
          <w:delText xml:space="preserve"> not prefer</w:delText>
        </w:r>
      </w:del>
      <w:r w:rsidR="00834610">
        <w:t xml:space="preserve"> to delegate</w:t>
      </w:r>
      <w:r>
        <w:t xml:space="preserve"> tax collection to local elites</w:t>
      </w:r>
      <w:r w:rsidR="00834610">
        <w:t>.</w:t>
      </w:r>
      <w:ins w:id="179" w:author="mblimpo@catf.us Blimpo" w:date="2022-10-18T22:10:00Z">
        <w:r w:rsidR="003A705E">
          <w:t xml:space="preserve"> </w:t>
        </w:r>
      </w:ins>
      <w:del w:id="180" w:author="mblimpo@catf.us Blimpo" w:date="2022-10-18T22:10:00Z">
        <w:r w:rsidDel="003A705E">
          <w:delText xml:space="preserve"> </w:delText>
        </w:r>
      </w:del>
      <w:r w:rsidR="00DD214A">
        <w:t xml:space="preserve">The authors conclude that </w:t>
      </w:r>
      <w:ins w:id="181" w:author="mblimpo@catf.us Blimpo" w:date="2022-10-18T22:12:00Z">
        <w:r w:rsidR="003A705E">
          <w:t xml:space="preserve">the </w:t>
        </w:r>
      </w:ins>
      <w:r w:rsidR="00DD214A">
        <w:t>delegation</w:t>
      </w:r>
      <w:r w:rsidR="002A0114">
        <w:t xml:space="preserve"> of functions of the gover</w:t>
      </w:r>
      <w:r w:rsidR="00CA1AC7">
        <w:t>n</w:t>
      </w:r>
      <w:r w:rsidR="002A0114">
        <w:t>ment</w:t>
      </w:r>
      <w:r w:rsidR="00DD214A">
        <w:t xml:space="preserve"> to local elites can be a strategy for building state capacity in the </w:t>
      </w:r>
      <w:ins w:id="182" w:author="mblimpo@catf.us Blimpo" w:date="2022-10-18T22:12:00Z">
        <w:r w:rsidR="003A705E">
          <w:t>short run</w:t>
        </w:r>
      </w:ins>
      <w:del w:id="183" w:author="mblimpo@catf.us Blimpo" w:date="2022-10-18T22:12:00Z">
        <w:r w:rsidR="00DD214A" w:rsidDel="003A705E">
          <w:delText>short-run</w:delText>
        </w:r>
      </w:del>
      <w:r w:rsidR="00053AA2">
        <w:t>.</w:t>
      </w:r>
      <w:r w:rsidR="002A0114">
        <w:t xml:space="preserve"> </w:t>
      </w:r>
    </w:p>
    <w:p w14:paraId="2D6C2753" w14:textId="30FA406A" w:rsidR="00EA518C" w:rsidRDefault="00EA518C">
      <w:pPr>
        <w:rPr>
          <w:ins w:id="184" w:author="mblimpo@catf.us Blimpo" w:date="2022-10-18T20:14:00Z"/>
        </w:rPr>
      </w:pPr>
    </w:p>
    <w:p w14:paraId="0B85E6BB" w14:textId="23DF6DEC" w:rsidR="00EA518C" w:rsidRDefault="00EA518C">
      <w:pPr>
        <w:rPr>
          <w:ins w:id="185" w:author="mblimpo@catf.us Blimpo" w:date="2022-10-18T20:14:00Z"/>
        </w:rPr>
      </w:pPr>
    </w:p>
    <w:p w14:paraId="4D88C83F" w14:textId="789808C5" w:rsidR="00EA518C" w:rsidRDefault="00EA518C">
      <w:pPr>
        <w:rPr>
          <w:ins w:id="186" w:author="mblimpo@catf.us Blimpo" w:date="2022-10-18T22:08:00Z"/>
        </w:rPr>
      </w:pPr>
    </w:p>
    <w:p w14:paraId="7B95690B" w14:textId="2DEBD863" w:rsidR="0083786D" w:rsidRDefault="0083786D">
      <w:pPr>
        <w:rPr>
          <w:ins w:id="187" w:author="mblimpo@catf.us Blimpo" w:date="2022-10-18T22:08:00Z"/>
        </w:rPr>
      </w:pPr>
    </w:p>
    <w:p w14:paraId="4BD91E83" w14:textId="63746B8B" w:rsidR="0083786D" w:rsidRDefault="0083786D">
      <w:pPr>
        <w:rPr>
          <w:ins w:id="188" w:author="mblimpo@catf.us Blimpo" w:date="2022-10-18T22:08:00Z"/>
        </w:rPr>
      </w:pPr>
    </w:p>
    <w:p w14:paraId="044E992E" w14:textId="77777777" w:rsidR="0083786D" w:rsidRDefault="0083786D"/>
    <w:p w14:paraId="78E0FBB3" w14:textId="6A24F544" w:rsidR="000B7668" w:rsidRDefault="000B7668"/>
    <w:p w14:paraId="26E219A1" w14:textId="28186F35" w:rsidR="000B7668" w:rsidRDefault="000B7668">
      <w:r>
        <w:t>******************</w:t>
      </w:r>
    </w:p>
    <w:p w14:paraId="32810260" w14:textId="6F03603F" w:rsidR="003A3532" w:rsidRDefault="003A3532">
      <w:r>
        <w:t xml:space="preserve">Our arguments: </w:t>
      </w:r>
    </w:p>
    <w:p w14:paraId="0B88F0A9" w14:textId="2A450A93" w:rsidR="002A0114" w:rsidRDefault="00071C7E" w:rsidP="002A0114">
      <w:pPr>
        <w:pStyle w:val="ListParagraph"/>
        <w:numPr>
          <w:ilvl w:val="0"/>
          <w:numId w:val="3"/>
        </w:numPr>
      </w:pPr>
      <w:r>
        <w:t>Conceptual</w:t>
      </w:r>
      <w:r w:rsidR="002A0114">
        <w:t>/Identification</w:t>
      </w:r>
      <w:r>
        <w:t>:</w:t>
      </w:r>
      <w:r w:rsidR="00BC0F66">
        <w:t xml:space="preserve"> </w:t>
      </w:r>
      <w:r w:rsidR="003A3532">
        <w:t>Is it necessary to delegate to elites vs other local actors?</w:t>
      </w:r>
      <w:ins w:id="189" w:author="mblimpo@catf.us Blimpo" w:date="2022-10-18T22:10:00Z">
        <w:r w:rsidR="003A705E">
          <w:t xml:space="preserve"> </w:t>
        </w:r>
      </w:ins>
      <w:del w:id="190" w:author="mblimpo@catf.us Blimpo" w:date="2022-10-18T22:10:00Z">
        <w:r w:rsidR="003A3532" w:rsidDel="003A705E">
          <w:delText xml:space="preserve"> </w:delText>
        </w:r>
      </w:del>
      <w:r w:rsidR="003A3532">
        <w:t>(Footnotes 2 and 5—not sure this is accurate; plus, these states were not fragile.</w:t>
      </w:r>
      <w:r w:rsidR="00670D80">
        <w:t xml:space="preserve"> Weber definitely does mention the </w:t>
      </w:r>
      <w:ins w:id="191" w:author="mblimpo@catf.us Blimpo" w:date="2022-10-18T22:10:00Z">
        <w:r w:rsidR="003A705E">
          <w:t>tradeoff</w:t>
        </w:r>
      </w:ins>
      <w:del w:id="192" w:author="mblimpo@catf.us Blimpo" w:date="2022-10-18T22:10:00Z">
        <w:r w:rsidR="00670D80" w:rsidDel="003A705E">
          <w:delText>tradeoff</w:delText>
        </w:r>
      </w:del>
      <w:r w:rsidR="00670D80">
        <w:t xml:space="preserve">, but </w:t>
      </w:r>
      <w:r w:rsidR="00BC0F66">
        <w:t>the negative effect is</w:t>
      </w:r>
      <w:r w:rsidR="00670D80">
        <w:t xml:space="preserve"> </w:t>
      </w:r>
      <w:r w:rsidR="00BC0F66">
        <w:t>framed as anti-capitalist b/c it creates a new group of special interests</w:t>
      </w:r>
      <w:r w:rsidR="003A3532">
        <w:t>)</w:t>
      </w:r>
      <w:r w:rsidR="00E816BE" w:rsidRPr="00E816BE">
        <w:t xml:space="preserve"> </w:t>
      </w:r>
      <w:r w:rsidR="00E816BE">
        <w:t>In this context, are these elites?</w:t>
      </w:r>
      <w:ins w:id="193" w:author="mblimpo@catf.us Blimpo" w:date="2022-10-18T22:10:00Z">
        <w:r w:rsidR="003A705E">
          <w:t xml:space="preserve"> </w:t>
        </w:r>
      </w:ins>
      <w:del w:id="194" w:author="mblimpo@catf.us Blimpo" w:date="2022-10-18T22:10:00Z">
        <w:r w:rsidR="00E816BE" w:rsidDel="003A705E">
          <w:delText xml:space="preserve"> </w:delText>
        </w:r>
      </w:del>
      <w:r w:rsidR="00E816BE">
        <w:t>(Footnote 8)</w:t>
      </w:r>
      <w:r w:rsidR="002A0114" w:rsidRPr="002A0114">
        <w:t xml:space="preserve"> </w:t>
      </w:r>
    </w:p>
    <w:p w14:paraId="2E948904" w14:textId="44A84C16" w:rsidR="003A3532" w:rsidRDefault="002A0114" w:rsidP="002A0114">
      <w:pPr>
        <w:pStyle w:val="ListParagraph"/>
      </w:pPr>
      <w:r>
        <w:t>In the ideal experiment, Team effects??</w:t>
      </w:r>
    </w:p>
    <w:p w14:paraId="11E53C1C" w14:textId="39CF1F9B" w:rsidR="00310323" w:rsidRDefault="00BC0F66" w:rsidP="003A3532">
      <w:r>
        <w:t xml:space="preserve">2) </w:t>
      </w:r>
      <w:r w:rsidR="00071C7E">
        <w:t xml:space="preserve">Mechanisms: </w:t>
      </w:r>
      <w:r w:rsidR="00310323">
        <w:t>Is persuasion really ruled out?</w:t>
      </w:r>
      <w:ins w:id="195" w:author="mblimpo@catf.us Blimpo" w:date="2022-10-18T22:10:00Z">
        <w:r w:rsidR="003A705E">
          <w:t xml:space="preserve"> </w:t>
        </w:r>
      </w:ins>
      <w:del w:id="196" w:author="mblimpo@catf.us Blimpo" w:date="2022-10-18T22:10:00Z">
        <w:r w:rsidR="00751D98" w:rsidDel="003A705E">
          <w:delText xml:space="preserve"> </w:delText>
        </w:r>
      </w:del>
      <w:r w:rsidR="00751D98">
        <w:t>Are visits really ruled out (it is the threat that maters)?</w:t>
      </w:r>
      <w:r w:rsidR="002A0114">
        <w:t xml:space="preserve"> </w:t>
      </w:r>
    </w:p>
    <w:p w14:paraId="21526390" w14:textId="77777777" w:rsidR="009B67FA" w:rsidRDefault="00BC0F66" w:rsidP="003A3532">
      <w:r>
        <w:t>3)</w:t>
      </w:r>
      <w:r w:rsidR="009B67FA">
        <w:t xml:space="preserve"> CONTEXT matters:</w:t>
      </w:r>
    </w:p>
    <w:p w14:paraId="0943E90F" w14:textId="6703BC26" w:rsidR="00310323" w:rsidRDefault="009B67FA" w:rsidP="003A3532">
      <w:r>
        <w:t>-</w:t>
      </w:r>
      <w:r w:rsidR="00310323">
        <w:t>Huge decentralization reform affects interpretation.</w:t>
      </w:r>
    </w:p>
    <w:p w14:paraId="4C951E0A" w14:textId="3FB0D65F" w:rsidR="00751D98" w:rsidRDefault="003729A2" w:rsidP="003A3532">
      <w:r>
        <w:t xml:space="preserve">-Overall, very small amounts; P-A problem would be worse for the key </w:t>
      </w:r>
      <w:ins w:id="197" w:author="mblimpo@catf.us Blimpo" w:date="2022-10-18T22:10:00Z">
        <w:r w:rsidR="003A705E">
          <w:t>tradeoffs</w:t>
        </w:r>
      </w:ins>
      <w:del w:id="198" w:author="mblimpo@catf.us Blimpo" w:date="2022-10-18T22:10:00Z">
        <w:r w:rsidDel="003A705E">
          <w:delText>trade-offs</w:delText>
        </w:r>
      </w:del>
      <w:r>
        <w:t>.</w:t>
      </w:r>
      <w:ins w:id="199" w:author="mblimpo@catf.us Blimpo" w:date="2022-10-18T22:10:00Z">
        <w:r w:rsidR="003A705E">
          <w:t xml:space="preserve"> </w:t>
        </w:r>
      </w:ins>
      <w:del w:id="200" w:author="mblimpo@catf.us Blimpo" w:date="2022-10-18T22:10:00Z">
        <w:r w:rsidR="00490ACA" w:rsidDel="003A705E">
          <w:delText xml:space="preserve"> </w:delText>
        </w:r>
      </w:del>
      <w:r w:rsidR="00FB164E">
        <w:t>BUT 26% of provincial tax revenue.</w:t>
      </w:r>
    </w:p>
    <w:p w14:paraId="302952D9" w14:textId="77777777" w:rsidR="005822F4" w:rsidRDefault="00CE56A2" w:rsidP="003A3532">
      <w:pPr>
        <w:rPr>
          <w:ins w:id="201" w:author="Paul Dower" w:date="2022-10-19T16:21:00Z"/>
        </w:rPr>
      </w:pPr>
      <w:r>
        <w:t>-</w:t>
      </w:r>
      <w:moveFromRangeStart w:id="202" w:author="Paul Dower" w:date="2022-10-19T16:21:00Z" w:name="move117088906"/>
      <w:moveFrom w:id="203" w:author="Paul Dower" w:date="2022-10-19T16:21:00Z">
        <w:r w:rsidDel="005822F4">
          <w:t>Did bribe</w:t>
        </w:r>
        <w:r w:rsidR="00834610" w:rsidDel="005822F4">
          <w:t xml:space="preserve"> amount</w:t>
        </w:r>
        <w:r w:rsidDel="005822F4">
          <w:t>s actually increase?</w:t>
        </w:r>
        <w:ins w:id="204" w:author="mblimpo@catf.us Blimpo" w:date="2022-10-18T22:10:00Z">
          <w:r w:rsidR="003A705E" w:rsidDel="005822F4">
            <w:t xml:space="preserve"> </w:t>
          </w:r>
        </w:ins>
        <w:r w:rsidR="00834610" w:rsidDel="005822F4">
          <w:t xml:space="preserve"> How is social cost calculated?</w:t>
        </w:r>
        <w:ins w:id="205" w:author="mblimpo@catf.us Blimpo" w:date="2022-10-18T22:10:00Z">
          <w:r w:rsidR="003A705E" w:rsidDel="005822F4">
            <w:t xml:space="preserve"> </w:t>
          </w:r>
        </w:ins>
      </w:moveFrom>
      <w:moveFromRangeEnd w:id="202"/>
      <w:del w:id="206" w:author="mblimpo@catf.us Blimpo" w:date="2022-10-18T22:10:00Z">
        <w:r w:rsidR="00834610" w:rsidRPr="00834610" w:rsidDel="003A705E">
          <w:delText xml:space="preserve"> </w:delText>
        </w:r>
      </w:del>
      <w:r w:rsidR="00834610">
        <w:t>Relying on local elites to collect taxes has other impacts (social fabric disruption)</w:t>
      </w:r>
      <w:ins w:id="207" w:author="Paul Dower" w:date="2022-10-19T16:21:00Z">
        <w:r w:rsidR="005822F4" w:rsidRPr="005822F4">
          <w:t xml:space="preserve"> </w:t>
        </w:r>
      </w:ins>
      <w:moveToRangeStart w:id="208" w:author="Paul Dower" w:date="2022-10-19T16:21:00Z" w:name="move117088906"/>
      <w:moveTo w:id="209" w:author="Paul Dower" w:date="2022-10-19T16:21:00Z">
        <w:del w:id="210" w:author="Paul Dower" w:date="2022-10-19T16:21:00Z">
          <w:r w:rsidR="005822F4" w:rsidDel="005822F4">
            <w:delText xml:space="preserve">Did bribe amounts actually increase? </w:delText>
          </w:r>
        </w:del>
        <w:r w:rsidR="005822F4">
          <w:t>How is social cost calculated?</w:t>
        </w:r>
      </w:moveTo>
      <w:moveToRangeEnd w:id="208"/>
      <w:ins w:id="211" w:author="Paul Dower" w:date="2022-10-19T16:21:00Z">
        <w:r w:rsidR="005822F4" w:rsidRPr="005822F4">
          <w:t xml:space="preserve"> </w:t>
        </w:r>
      </w:ins>
    </w:p>
    <w:p w14:paraId="1326F92A" w14:textId="61B8A0BD" w:rsidR="00CE56A2" w:rsidRDefault="005822F4" w:rsidP="003A3532">
      <w:ins w:id="212" w:author="Paul Dower" w:date="2022-10-19T16:21:00Z">
        <w:r>
          <w:t>-Did bribe amounts actually increase?</w:t>
        </w:r>
      </w:ins>
    </w:p>
    <w:sectPr w:rsidR="00CE5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C1F04"/>
    <w:multiLevelType w:val="multilevel"/>
    <w:tmpl w:val="02E68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C6775B"/>
    <w:multiLevelType w:val="hybridMultilevel"/>
    <w:tmpl w:val="EF262D36"/>
    <w:lvl w:ilvl="0" w:tplc="2D1A9C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A0054A"/>
    <w:multiLevelType w:val="hybridMultilevel"/>
    <w:tmpl w:val="D56AEF46"/>
    <w:lvl w:ilvl="0" w:tplc="0CE88E04">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15154D"/>
    <w:multiLevelType w:val="hybridMultilevel"/>
    <w:tmpl w:val="34A8A25C"/>
    <w:lvl w:ilvl="0" w:tplc="EC8684E8">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877159">
    <w:abstractNumId w:val="3"/>
  </w:num>
  <w:num w:numId="2" w16cid:durableId="1735663787">
    <w:abstractNumId w:val="2"/>
  </w:num>
  <w:num w:numId="3" w16cid:durableId="196898500">
    <w:abstractNumId w:val="1"/>
  </w:num>
  <w:num w:numId="4" w16cid:durableId="71954888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blimpo@catf.us Blimpo">
    <w15:presenceInfo w15:providerId="Windows Live" w15:userId="e2e41e98cd817483"/>
  </w15:person>
  <w15:person w15:author="Paul Dower">
    <w15:presenceInfo w15:providerId="Windows Live" w15:userId="a64a5130e36ce0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revisionView w:markup="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313"/>
    <w:rsid w:val="000367F0"/>
    <w:rsid w:val="00053AA2"/>
    <w:rsid w:val="00071C7E"/>
    <w:rsid w:val="00086269"/>
    <w:rsid w:val="000B7668"/>
    <w:rsid w:val="000C02D9"/>
    <w:rsid w:val="00146CC3"/>
    <w:rsid w:val="0019518E"/>
    <w:rsid w:val="002875FC"/>
    <w:rsid w:val="002A0114"/>
    <w:rsid w:val="002D435C"/>
    <w:rsid w:val="00310323"/>
    <w:rsid w:val="003729A2"/>
    <w:rsid w:val="003A3532"/>
    <w:rsid w:val="003A705E"/>
    <w:rsid w:val="00401392"/>
    <w:rsid w:val="0045297F"/>
    <w:rsid w:val="00490ACA"/>
    <w:rsid w:val="005822F4"/>
    <w:rsid w:val="005C1119"/>
    <w:rsid w:val="00670D80"/>
    <w:rsid w:val="00712B22"/>
    <w:rsid w:val="00735395"/>
    <w:rsid w:val="00751D98"/>
    <w:rsid w:val="00792200"/>
    <w:rsid w:val="007B6F4E"/>
    <w:rsid w:val="007C02C9"/>
    <w:rsid w:val="007C5805"/>
    <w:rsid w:val="00834610"/>
    <w:rsid w:val="0083786D"/>
    <w:rsid w:val="0088214E"/>
    <w:rsid w:val="00945957"/>
    <w:rsid w:val="009939E3"/>
    <w:rsid w:val="009B67FA"/>
    <w:rsid w:val="00A65ECE"/>
    <w:rsid w:val="00B64506"/>
    <w:rsid w:val="00B71333"/>
    <w:rsid w:val="00BC0F66"/>
    <w:rsid w:val="00BD187A"/>
    <w:rsid w:val="00C201FC"/>
    <w:rsid w:val="00C652CF"/>
    <w:rsid w:val="00C72299"/>
    <w:rsid w:val="00CA1AC7"/>
    <w:rsid w:val="00CE56A2"/>
    <w:rsid w:val="00D57A3C"/>
    <w:rsid w:val="00DD214A"/>
    <w:rsid w:val="00E14033"/>
    <w:rsid w:val="00E816BE"/>
    <w:rsid w:val="00EA518C"/>
    <w:rsid w:val="00EA5F35"/>
    <w:rsid w:val="00EC3313"/>
    <w:rsid w:val="00EC3DC2"/>
    <w:rsid w:val="00F73D6F"/>
    <w:rsid w:val="00FB1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69EF5D"/>
  <w15:chartTrackingRefBased/>
  <w15:docId w15:val="{214214AC-71D0-7B40-8160-BF4787B84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532"/>
    <w:pPr>
      <w:ind w:left="720"/>
      <w:contextualSpacing/>
    </w:pPr>
  </w:style>
  <w:style w:type="paragraph" w:styleId="Revision">
    <w:name w:val="Revision"/>
    <w:hidden/>
    <w:uiPriority w:val="99"/>
    <w:semiHidden/>
    <w:rsid w:val="007353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482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4D4D3BE-9A5A-7F43-8673-F1D4D750C020}">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66</TotalTime>
  <Pages>2</Pages>
  <Words>870</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DOWER</dc:creator>
  <cp:keywords/>
  <dc:description/>
  <cp:lastModifiedBy>mblimpo@catf.us Blimpo</cp:lastModifiedBy>
  <cp:revision>16</cp:revision>
  <dcterms:created xsi:type="dcterms:W3CDTF">2022-10-10T18:01:00Z</dcterms:created>
  <dcterms:modified xsi:type="dcterms:W3CDTF">2022-10-20T00:42:00Z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documentId_8803</vt:lpwstr>
  </property>
  <property fmtid="{D5CDD505-2E9C-101B-9397-08002B2CF9AE}" pid="3" name="grammarly_documentContext">
    <vt:lpwstr>{"goals":[],"domain":"general","emotions":[],"dialect":"american"}</vt:lpwstr>
  </property>
</Properties>
</file>